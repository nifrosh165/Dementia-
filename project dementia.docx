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25202" w14:textId="62A93C9C" w:rsidR="00656823" w:rsidRPr="00FB192B" w:rsidRDefault="00D76FEF" w:rsidP="00FB192B">
      <w:pPr>
        <w:pStyle w:val="Heading1"/>
      </w:pPr>
      <w:r>
        <w:rPr>
          <w:noProof/>
        </w:rPr>
        <w:drawing>
          <wp:inline distT="0" distB="0" distL="0" distR="0" wp14:anchorId="11871C8B" wp14:editId="231FAE23">
            <wp:extent cx="5717232" cy="2625436"/>
            <wp:effectExtent l="0" t="0" r="0" b="3810"/>
            <wp:docPr id="86332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2176" name="Picture 863321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926" cy="265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4594" w14:textId="77777777" w:rsidR="00611F76" w:rsidRDefault="00611F76" w:rsidP="00611F76">
      <w:pPr>
        <w:pStyle w:val="Heading2"/>
      </w:pPr>
    </w:p>
    <w:p w14:paraId="5F14E85C" w14:textId="77777777" w:rsidR="00611F76" w:rsidRDefault="00611F76" w:rsidP="00611F76">
      <w:pPr>
        <w:pStyle w:val="Heading2"/>
      </w:pPr>
    </w:p>
    <w:p w14:paraId="0A09A573" w14:textId="77777777" w:rsidR="000A0C12" w:rsidRDefault="00B14D1C" w:rsidP="00B14D1C">
      <w:pPr>
        <w:pStyle w:val="Heading2"/>
        <w:jc w:val="center"/>
        <w:rPr>
          <w:b/>
          <w:bCs/>
          <w:sz w:val="32"/>
          <w:szCs w:val="32"/>
        </w:rPr>
      </w:pPr>
      <w:r w:rsidRPr="00B14D1C">
        <w:rPr>
          <w:b/>
          <w:bCs/>
          <w:sz w:val="32"/>
          <w:szCs w:val="32"/>
        </w:rPr>
        <w:t>DIPLOMA IN</w:t>
      </w:r>
    </w:p>
    <w:p w14:paraId="0FEB5142" w14:textId="77777777" w:rsidR="00D602A5" w:rsidRDefault="00253A80" w:rsidP="00B14D1C">
      <w:pPr>
        <w:pStyle w:val="Heading2"/>
        <w:jc w:val="center"/>
        <w:rPr>
          <w:ins w:id="0" w:author="Microsoft Word" w:date="2024-03-11T14:07:00Z" w16du:dateUtc="2024-03-11T08:37:00Z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ENINEERING</w:t>
      </w:r>
    </w:p>
    <w:p w14:paraId="5959D1B2" w14:textId="77777777" w:rsidR="00B34EBE" w:rsidRDefault="00B34EBE" w:rsidP="00B14D1C">
      <w:pPr>
        <w:pStyle w:val="Heading2"/>
        <w:jc w:val="center"/>
        <w:rPr>
          <w:b/>
          <w:bCs/>
          <w:sz w:val="32"/>
          <w:szCs w:val="32"/>
        </w:rPr>
      </w:pPr>
    </w:p>
    <w:p w14:paraId="010D239F" w14:textId="5086AAF8" w:rsidR="00B837B4" w:rsidRDefault="00F756CF" w:rsidP="00B14D1C">
      <w:pPr>
        <w:pStyle w:val="Heading2"/>
        <w:jc w:val="center"/>
        <w:rPr>
          <w:ins w:id="1" w:author="Microsoft Word" w:date="2024-03-11T14:07:00Z" w16du:dateUtc="2024-03-11T08:37:00Z"/>
          <w:b/>
          <w:bCs/>
          <w:sz w:val="32"/>
          <w:szCs w:val="32"/>
        </w:rPr>
      </w:pPr>
      <w:ins w:id="2" w:author="Microsoft Word" w:date="2024-03-11T14:07:00Z" w16du:dateUtc="2024-03-11T08:37:00Z">
        <w:r>
          <w:rPr>
            <w:b/>
            <w:bCs/>
            <w:sz w:val="32"/>
            <w:szCs w:val="32"/>
          </w:rPr>
          <w:t xml:space="preserve">DONE </w:t>
        </w:r>
        <w:r w:rsidR="00B837B4">
          <w:rPr>
            <w:b/>
            <w:bCs/>
            <w:sz w:val="32"/>
            <w:szCs w:val="32"/>
          </w:rPr>
          <w:t>BY</w:t>
        </w:r>
      </w:ins>
    </w:p>
    <w:p w14:paraId="1666C367" w14:textId="77777777" w:rsidR="00854CB4" w:rsidRDefault="00854CB4" w:rsidP="00B14D1C">
      <w:pPr>
        <w:pStyle w:val="Heading2"/>
        <w:jc w:val="center"/>
        <w:rPr>
          <w:ins w:id="3" w:author="Microsoft Word" w:date="2024-03-11T14:07:00Z" w16du:dateUtc="2024-03-11T08:37:00Z"/>
          <w:b/>
          <w:bCs/>
          <w:sz w:val="32"/>
          <w:szCs w:val="32"/>
        </w:rPr>
      </w:pPr>
      <w:proofErr w:type="gramStart"/>
      <w:ins w:id="4" w:author="Microsoft Word" w:date="2024-03-11T14:07:00Z" w16du:dateUtc="2024-03-11T08:37:00Z">
        <w:r>
          <w:rPr>
            <w:b/>
            <w:bCs/>
            <w:sz w:val="32"/>
            <w:szCs w:val="32"/>
          </w:rPr>
          <w:t>K.PHANI</w:t>
        </w:r>
        <w:proofErr w:type="gramEnd"/>
        <w:r>
          <w:rPr>
            <w:b/>
            <w:bCs/>
            <w:sz w:val="32"/>
            <w:szCs w:val="32"/>
          </w:rPr>
          <w:t xml:space="preserve"> SRI RAM</w:t>
        </w:r>
      </w:ins>
    </w:p>
    <w:p w14:paraId="0D3CD4A4" w14:textId="77777777" w:rsidR="00D46AB4" w:rsidRDefault="00D46AB4" w:rsidP="00B14D1C">
      <w:pPr>
        <w:pStyle w:val="Heading2"/>
        <w:jc w:val="center"/>
        <w:rPr>
          <w:ins w:id="5" w:author="Microsoft Word" w:date="2024-03-11T14:07:00Z" w16du:dateUtc="2024-03-11T08:37:00Z"/>
          <w:b/>
          <w:bCs/>
          <w:sz w:val="32"/>
          <w:szCs w:val="32"/>
        </w:rPr>
      </w:pPr>
      <w:ins w:id="6" w:author="Microsoft Word" w:date="2024-03-11T14:07:00Z" w16du:dateUtc="2024-03-11T08:37:00Z">
        <w:r>
          <w:rPr>
            <w:b/>
            <w:bCs/>
            <w:sz w:val="32"/>
            <w:szCs w:val="32"/>
          </w:rPr>
          <w:t>M.DEVI SRI HARSHA</w:t>
        </w:r>
      </w:ins>
    </w:p>
    <w:p w14:paraId="32E69EEE" w14:textId="77777777" w:rsidR="000F3C2B" w:rsidRDefault="000F3C2B" w:rsidP="00B14D1C">
      <w:pPr>
        <w:pStyle w:val="Heading2"/>
        <w:jc w:val="center"/>
        <w:rPr>
          <w:ins w:id="7" w:author="Microsoft Word" w:date="2024-03-11T14:07:00Z" w16du:dateUtc="2024-03-11T08:37:00Z"/>
          <w:b/>
          <w:bCs/>
          <w:sz w:val="32"/>
          <w:szCs w:val="32"/>
        </w:rPr>
      </w:pPr>
      <w:ins w:id="8" w:author="Microsoft Word" w:date="2024-03-11T14:07:00Z" w16du:dateUtc="2024-03-11T08:37:00Z">
        <w:r>
          <w:rPr>
            <w:b/>
            <w:bCs/>
            <w:sz w:val="32"/>
            <w:szCs w:val="32"/>
          </w:rPr>
          <w:t>M.NIFROSH</w:t>
        </w:r>
      </w:ins>
    </w:p>
    <w:p w14:paraId="4C4EB185" w14:textId="77777777" w:rsidR="00507CD2" w:rsidRDefault="000F3C2B" w:rsidP="00B14D1C">
      <w:pPr>
        <w:pStyle w:val="Heading2"/>
        <w:jc w:val="center"/>
        <w:rPr>
          <w:b/>
          <w:bCs/>
          <w:sz w:val="32"/>
          <w:szCs w:val="32"/>
        </w:rPr>
      </w:pPr>
      <w:proofErr w:type="gramStart"/>
      <w:ins w:id="9" w:author="Microsoft Word" w:date="2024-03-11T14:07:00Z" w16du:dateUtc="2024-03-11T08:37:00Z">
        <w:r>
          <w:rPr>
            <w:b/>
            <w:bCs/>
            <w:sz w:val="32"/>
            <w:szCs w:val="32"/>
          </w:rPr>
          <w:t>K.RAVI</w:t>
        </w:r>
        <w:proofErr w:type="gramEnd"/>
        <w:r>
          <w:rPr>
            <w:b/>
            <w:bCs/>
            <w:sz w:val="32"/>
            <w:szCs w:val="32"/>
          </w:rPr>
          <w:t xml:space="preserve"> TEJA</w:t>
        </w:r>
      </w:ins>
    </w:p>
    <w:p w14:paraId="3DF2595C" w14:textId="77777777" w:rsidR="00B34EBE" w:rsidRDefault="00B34EBE" w:rsidP="00B34EBE">
      <w:pPr>
        <w:jc w:val="center"/>
      </w:pPr>
    </w:p>
    <w:p w14:paraId="5F4624C0" w14:textId="77777777" w:rsidR="00B34EBE" w:rsidRDefault="00B34EBE" w:rsidP="00B34EBE">
      <w:pPr>
        <w:jc w:val="center"/>
      </w:pPr>
    </w:p>
    <w:p w14:paraId="1B4E64D6" w14:textId="17F7E1E8" w:rsidR="00B34EBE" w:rsidRPr="00220941" w:rsidRDefault="003A1A7C" w:rsidP="00B34EBE">
      <w:pPr>
        <w:jc w:val="center"/>
        <w:rPr>
          <w:sz w:val="32"/>
          <w:szCs w:val="32"/>
        </w:rPr>
      </w:pPr>
      <w:r w:rsidRPr="00220941">
        <w:rPr>
          <w:sz w:val="32"/>
          <w:szCs w:val="32"/>
        </w:rPr>
        <w:t>UNDER GUI</w:t>
      </w:r>
      <w:r w:rsidR="00BD0466" w:rsidRPr="00220941">
        <w:rPr>
          <w:sz w:val="32"/>
          <w:szCs w:val="32"/>
        </w:rPr>
        <w:t>DANCE OF</w:t>
      </w:r>
    </w:p>
    <w:p w14:paraId="3944A2D9" w14:textId="41AF06E5" w:rsidR="00BD0466" w:rsidRPr="00220941" w:rsidRDefault="00BD0466" w:rsidP="00B34EBE">
      <w:pPr>
        <w:jc w:val="center"/>
        <w:rPr>
          <w:ins w:id="10" w:author="Microsoft Word" w:date="2024-03-11T14:07:00Z" w16du:dateUtc="2024-03-11T08:37:00Z"/>
          <w:sz w:val="32"/>
          <w:szCs w:val="32"/>
        </w:rPr>
      </w:pPr>
      <w:proofErr w:type="gramStart"/>
      <w:r w:rsidRPr="00220941">
        <w:rPr>
          <w:sz w:val="32"/>
          <w:szCs w:val="32"/>
        </w:rPr>
        <w:t>U.SUSHMA</w:t>
      </w:r>
      <w:proofErr w:type="gramEnd"/>
    </w:p>
    <w:p w14:paraId="67F2F0BD" w14:textId="77777777" w:rsidR="00507CD2" w:rsidRDefault="00507CD2" w:rsidP="00B14D1C">
      <w:pPr>
        <w:pStyle w:val="Heading2"/>
        <w:jc w:val="center"/>
        <w:rPr>
          <w:b/>
          <w:bCs/>
          <w:sz w:val="32"/>
          <w:szCs w:val="32"/>
        </w:rPr>
      </w:pPr>
    </w:p>
    <w:p w14:paraId="52E4E4E7" w14:textId="4DF24D63" w:rsidR="00220941" w:rsidRPr="000D64AC" w:rsidRDefault="00044A8D" w:rsidP="00220941">
      <w:pPr>
        <w:jc w:val="center"/>
        <w:rPr>
          <w:sz w:val="32"/>
          <w:szCs w:val="32"/>
        </w:rPr>
      </w:pPr>
      <w:r w:rsidRPr="000D64AC">
        <w:rPr>
          <w:sz w:val="32"/>
          <w:szCs w:val="32"/>
        </w:rPr>
        <w:t>DEPARTMENT OF COMPUTER ENGINNERING</w:t>
      </w:r>
    </w:p>
    <w:p w14:paraId="1BF7D9BB" w14:textId="1E65B978" w:rsidR="00044A8D" w:rsidRPr="000D64AC" w:rsidRDefault="00044A8D" w:rsidP="00220941">
      <w:pPr>
        <w:jc w:val="center"/>
        <w:rPr>
          <w:ins w:id="11" w:author="Microsoft Word" w:date="2024-03-11T14:07:00Z" w16du:dateUtc="2024-03-11T08:37:00Z"/>
          <w:b/>
          <w:bCs/>
          <w:sz w:val="32"/>
          <w:szCs w:val="32"/>
        </w:rPr>
      </w:pPr>
      <w:r w:rsidRPr="000D64AC">
        <w:rPr>
          <w:b/>
          <w:bCs/>
          <w:sz w:val="32"/>
          <w:szCs w:val="32"/>
        </w:rPr>
        <w:t xml:space="preserve">AANM&amp;VVRSR POLYTECHNIC </w:t>
      </w:r>
      <w:r w:rsidR="000D64AC" w:rsidRPr="000D64AC">
        <w:rPr>
          <w:b/>
          <w:bCs/>
          <w:sz w:val="32"/>
          <w:szCs w:val="32"/>
        </w:rPr>
        <w:t>GUDLAVALLERU</w:t>
      </w:r>
    </w:p>
    <w:p w14:paraId="6DBE9E1C" w14:textId="01FD27F7" w:rsidR="00611F76" w:rsidRPr="000D64AC" w:rsidRDefault="00656823" w:rsidP="00B14D1C">
      <w:pPr>
        <w:pStyle w:val="Heading2"/>
        <w:jc w:val="center"/>
        <w:rPr>
          <w:b/>
          <w:bCs/>
          <w:sz w:val="32"/>
          <w:szCs w:val="32"/>
        </w:rPr>
      </w:pPr>
      <w:r w:rsidRPr="000D64AC">
        <w:rPr>
          <w:b/>
          <w:bCs/>
          <w:sz w:val="32"/>
          <w:szCs w:val="32"/>
        </w:rPr>
        <w:br w:type="page"/>
      </w:r>
    </w:p>
    <w:p w14:paraId="579BCB4A" w14:textId="1970D06D" w:rsidR="00332E4D" w:rsidRDefault="00BA2647" w:rsidP="00BA2647">
      <w:pPr>
        <w:pStyle w:val="Title"/>
        <w:jc w:val="center"/>
      </w:pPr>
      <w:r w:rsidRPr="00BA2647">
        <w:rPr>
          <w:b/>
          <w:bCs/>
        </w:rPr>
        <w:lastRenderedPageBreak/>
        <w:t>DEMENTIA</w:t>
      </w:r>
      <w:r>
        <w:t xml:space="preserve"> </w:t>
      </w:r>
      <w:r w:rsidRPr="00BA2647">
        <w:rPr>
          <w:b/>
          <w:bCs/>
        </w:rPr>
        <w:t>PREDICTION</w:t>
      </w:r>
    </w:p>
    <w:p w14:paraId="28008542" w14:textId="77777777" w:rsidR="00BA2647" w:rsidRDefault="00BA2647" w:rsidP="00BA2647"/>
    <w:p w14:paraId="5DB22C4C" w14:textId="77777777" w:rsidR="00BA2647" w:rsidRDefault="00BA2647" w:rsidP="00BA2647">
      <w:proofErr w:type="gramStart"/>
      <w:r w:rsidRPr="00BA2647">
        <w:rPr>
          <w:sz w:val="32"/>
          <w:szCs w:val="32"/>
        </w:rPr>
        <w:t>Dementia</w:t>
      </w:r>
      <w:r>
        <w:t xml:space="preserve"> :</w:t>
      </w:r>
      <w:proofErr w:type="gramEnd"/>
      <w:r>
        <w:t xml:space="preserve"> </w:t>
      </w:r>
    </w:p>
    <w:p w14:paraId="1862A21C" w14:textId="175A3F86" w:rsidR="00BA2647" w:rsidRPr="00BA2647" w:rsidRDefault="00BA2647" w:rsidP="00BA2647">
      <w:pPr>
        <w:rPr>
          <w:sz w:val="32"/>
          <w:szCs w:val="32"/>
        </w:rPr>
      </w:pPr>
      <w:r w:rsidRPr="00BA2647">
        <w:rPr>
          <w:sz w:val="32"/>
          <w:szCs w:val="32"/>
        </w:rPr>
        <w:t>Dementia refers to a set of symptoms that affect cognitive function, including memory, thinking, and behavior, impacting one's ability to perform daily tasks.</w:t>
      </w:r>
    </w:p>
    <w:p w14:paraId="04FEE000" w14:textId="77777777" w:rsidR="00BA2647" w:rsidRPr="00BA2647" w:rsidRDefault="00BA2647" w:rsidP="00BA2647">
      <w:pPr>
        <w:rPr>
          <w:sz w:val="32"/>
          <w:szCs w:val="32"/>
        </w:rPr>
      </w:pPr>
      <w:proofErr w:type="gramStart"/>
      <w:r w:rsidRPr="00BA2647">
        <w:rPr>
          <w:sz w:val="32"/>
          <w:szCs w:val="32"/>
        </w:rPr>
        <w:t>Symptoms :</w:t>
      </w:r>
      <w:proofErr w:type="gramEnd"/>
      <w:r w:rsidRPr="00BA2647">
        <w:rPr>
          <w:sz w:val="32"/>
          <w:szCs w:val="32"/>
        </w:rPr>
        <w:t xml:space="preserve"> </w:t>
      </w:r>
    </w:p>
    <w:p w14:paraId="3F7D6E5E" w14:textId="40E4023E" w:rsidR="00BA2647" w:rsidRDefault="00BA2647" w:rsidP="00BA2647">
      <w:pPr>
        <w:rPr>
          <w:sz w:val="32"/>
          <w:szCs w:val="32"/>
        </w:rPr>
      </w:pPr>
      <w:r w:rsidRPr="00BA2647">
        <w:rPr>
          <w:sz w:val="32"/>
          <w:szCs w:val="32"/>
        </w:rPr>
        <w:t>Memory loss, language difficulties, impaired judgment, confusion, and behavioral changes are common symptoms of dementia.</w:t>
      </w:r>
    </w:p>
    <w:p w14:paraId="5EB17CCF" w14:textId="62B5CE13" w:rsidR="00BA2647" w:rsidRDefault="000553CD" w:rsidP="00BA264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AFA031" wp14:editId="605A46A5">
            <wp:extent cx="5943600" cy="2899410"/>
            <wp:effectExtent l="0" t="0" r="0" b="0"/>
            <wp:docPr id="1178844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44552" name="Picture 11788445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1478" w14:textId="77777777" w:rsidR="00502AC9" w:rsidRDefault="00502AC9" w:rsidP="00BA2647">
      <w:pPr>
        <w:rPr>
          <w:sz w:val="32"/>
          <w:szCs w:val="32"/>
        </w:rPr>
      </w:pPr>
    </w:p>
    <w:p w14:paraId="49218C58" w14:textId="03569072" w:rsidR="00BA2647" w:rsidRPr="00BA2647" w:rsidRDefault="00BA2647" w:rsidP="00BA2647">
      <w:pPr>
        <w:rPr>
          <w:sz w:val="32"/>
          <w:szCs w:val="32"/>
        </w:rPr>
      </w:pPr>
      <w:r w:rsidRPr="00BA2647">
        <w:rPr>
          <w:sz w:val="32"/>
          <w:szCs w:val="32"/>
        </w:rPr>
        <w:t>Pros:</w:t>
      </w:r>
    </w:p>
    <w:p w14:paraId="74EC24E5" w14:textId="4720F92E" w:rsidR="00BA2647" w:rsidRPr="00BA2647" w:rsidRDefault="00BA2647" w:rsidP="00BA2647">
      <w:pPr>
        <w:rPr>
          <w:sz w:val="32"/>
          <w:szCs w:val="32"/>
        </w:rPr>
      </w:pPr>
      <w:r w:rsidRPr="00BA2647">
        <w:rPr>
          <w:sz w:val="32"/>
          <w:szCs w:val="32"/>
        </w:rPr>
        <w:t xml:space="preserve">1. Enhanced </w:t>
      </w:r>
      <w:proofErr w:type="gramStart"/>
      <w:r w:rsidRPr="00BA2647">
        <w:rPr>
          <w:sz w:val="32"/>
          <w:szCs w:val="32"/>
        </w:rPr>
        <w:t>Creativity :</w:t>
      </w:r>
      <w:proofErr w:type="gramEnd"/>
      <w:r w:rsidRPr="00BA2647">
        <w:rPr>
          <w:sz w:val="32"/>
          <w:szCs w:val="32"/>
        </w:rPr>
        <w:t xml:space="preserve"> Some individuals with certain types of dementia, particularly those affecting the frontal lobe, may experience a surge in creativity and artistic expression.</w:t>
      </w:r>
    </w:p>
    <w:p w14:paraId="7E88A54E" w14:textId="57043413" w:rsidR="00BA2647" w:rsidRPr="00BA2647" w:rsidRDefault="00BA2647" w:rsidP="00BA2647">
      <w:pPr>
        <w:rPr>
          <w:sz w:val="32"/>
          <w:szCs w:val="32"/>
        </w:rPr>
      </w:pPr>
      <w:r w:rsidRPr="00BA2647">
        <w:rPr>
          <w:sz w:val="32"/>
          <w:szCs w:val="32"/>
        </w:rPr>
        <w:lastRenderedPageBreak/>
        <w:t>2. Living in the Present: With memory loss and cognitive decline, individuals with dementia may live more in the moment, appreciating simple joys without the burden of past regrets or future worries.</w:t>
      </w:r>
    </w:p>
    <w:p w14:paraId="7093BCA3" w14:textId="574E98FD" w:rsidR="00BA2647" w:rsidRPr="00BA2647" w:rsidRDefault="00BA2647" w:rsidP="00BA2647">
      <w:pPr>
        <w:rPr>
          <w:sz w:val="32"/>
          <w:szCs w:val="32"/>
        </w:rPr>
      </w:pPr>
      <w:r w:rsidRPr="00BA2647">
        <w:rPr>
          <w:sz w:val="32"/>
          <w:szCs w:val="32"/>
        </w:rPr>
        <w:t>3. Strengthened Relationships: Caregivers and family members often develop stronger bonds with individuals with dementia through patience, empathy, and the sharing of precious moments.</w:t>
      </w:r>
    </w:p>
    <w:p w14:paraId="7D07C903" w14:textId="6EB8ACC0" w:rsidR="00BA2647" w:rsidRDefault="00BA2647" w:rsidP="00BA2647">
      <w:pPr>
        <w:rPr>
          <w:sz w:val="32"/>
          <w:szCs w:val="32"/>
        </w:rPr>
      </w:pPr>
      <w:r w:rsidRPr="00BA2647">
        <w:rPr>
          <w:sz w:val="32"/>
          <w:szCs w:val="32"/>
        </w:rPr>
        <w:t>4. Community Support: Dementia awareness initiatives and support groups provide resources, education, and a sense of community for individuals and families dealing with dementia.</w:t>
      </w:r>
    </w:p>
    <w:p w14:paraId="39334B84" w14:textId="77777777" w:rsidR="00EB49C2" w:rsidRDefault="00EB49C2" w:rsidP="00BA2647">
      <w:pPr>
        <w:rPr>
          <w:sz w:val="32"/>
          <w:szCs w:val="32"/>
        </w:rPr>
      </w:pPr>
    </w:p>
    <w:p w14:paraId="2EB80A69" w14:textId="77777777" w:rsidR="00EB49C2" w:rsidRDefault="00EB49C2" w:rsidP="00BA2647">
      <w:pPr>
        <w:rPr>
          <w:sz w:val="32"/>
          <w:szCs w:val="32"/>
        </w:rPr>
      </w:pPr>
    </w:p>
    <w:p w14:paraId="09124E9F" w14:textId="52C22416" w:rsidR="00EB49C2" w:rsidRDefault="00EB49C2" w:rsidP="00BA264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EF5195" wp14:editId="430014BE">
            <wp:extent cx="5943600" cy="4073703"/>
            <wp:effectExtent l="0" t="0" r="0" b="3175"/>
            <wp:docPr id="692834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34313" name="Picture 6928343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3F70" w14:textId="3EFFAAA5" w:rsidR="00F92850" w:rsidRDefault="00F92850" w:rsidP="00BA2647">
      <w:pPr>
        <w:rPr>
          <w:sz w:val="32"/>
          <w:szCs w:val="32"/>
        </w:rPr>
      </w:pPr>
    </w:p>
    <w:p w14:paraId="7142515B" w14:textId="77777777" w:rsidR="00F92850" w:rsidRDefault="00F9285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C41A5E1" w14:textId="77777777" w:rsidR="000D2329" w:rsidRPr="000D2329" w:rsidRDefault="000D2329" w:rsidP="000D2329">
      <w:pPr>
        <w:rPr>
          <w:sz w:val="32"/>
          <w:szCs w:val="32"/>
        </w:rPr>
      </w:pPr>
      <w:r w:rsidRPr="000D2329">
        <w:rPr>
          <w:sz w:val="32"/>
          <w:szCs w:val="32"/>
        </w:rPr>
        <w:lastRenderedPageBreak/>
        <w:t>Cons:</w:t>
      </w:r>
    </w:p>
    <w:p w14:paraId="4D8570AB" w14:textId="77777777" w:rsidR="000D2329" w:rsidRPr="000D2329" w:rsidRDefault="000D2329" w:rsidP="000D2329">
      <w:pPr>
        <w:rPr>
          <w:sz w:val="32"/>
          <w:szCs w:val="32"/>
        </w:rPr>
      </w:pPr>
    </w:p>
    <w:p w14:paraId="13403859" w14:textId="77777777" w:rsidR="000D2329" w:rsidRPr="000D2329" w:rsidRDefault="000D2329" w:rsidP="000D2329">
      <w:pPr>
        <w:rPr>
          <w:sz w:val="32"/>
          <w:szCs w:val="32"/>
        </w:rPr>
      </w:pPr>
      <w:r w:rsidRPr="000D2329">
        <w:rPr>
          <w:sz w:val="32"/>
          <w:szCs w:val="32"/>
        </w:rPr>
        <w:t>1. Loss of Independence: Dementia can lead to a gradual loss of independence, affecting the ability to perform daily activities and making individuals reliant on caregivers for support.</w:t>
      </w:r>
    </w:p>
    <w:p w14:paraId="21BE7B36" w14:textId="77777777" w:rsidR="000D2329" w:rsidRPr="000D2329" w:rsidRDefault="000D2329" w:rsidP="000D2329">
      <w:pPr>
        <w:rPr>
          <w:sz w:val="32"/>
          <w:szCs w:val="32"/>
        </w:rPr>
      </w:pPr>
    </w:p>
    <w:p w14:paraId="23898808" w14:textId="77777777" w:rsidR="000D2329" w:rsidRPr="000D2329" w:rsidRDefault="000D2329" w:rsidP="000D2329">
      <w:pPr>
        <w:rPr>
          <w:sz w:val="32"/>
          <w:szCs w:val="32"/>
        </w:rPr>
      </w:pPr>
      <w:r w:rsidRPr="000D2329">
        <w:rPr>
          <w:sz w:val="32"/>
          <w:szCs w:val="32"/>
        </w:rPr>
        <w:t>2. Social Stigma: Misconceptions and stigma around dementia can lead to social isolation, discrimination, and misunderstanding, impacting the individual's mental well-being.</w:t>
      </w:r>
    </w:p>
    <w:p w14:paraId="6E346455" w14:textId="77777777" w:rsidR="000D2329" w:rsidRPr="000D2329" w:rsidRDefault="000D2329" w:rsidP="000D2329">
      <w:pPr>
        <w:rPr>
          <w:sz w:val="32"/>
          <w:szCs w:val="32"/>
        </w:rPr>
      </w:pPr>
    </w:p>
    <w:p w14:paraId="6AFA1161" w14:textId="77777777" w:rsidR="000D2329" w:rsidRPr="000D2329" w:rsidRDefault="000D2329" w:rsidP="000D2329">
      <w:pPr>
        <w:rPr>
          <w:sz w:val="32"/>
          <w:szCs w:val="32"/>
        </w:rPr>
      </w:pPr>
      <w:r w:rsidRPr="000D2329">
        <w:rPr>
          <w:sz w:val="32"/>
          <w:szCs w:val="32"/>
        </w:rPr>
        <w:t>3. Emotional Distress: Both individuals with dementia and their caregivers may experience emotional distress, anxiety, depression, and frustration due to the challenges associated with the condition.</w:t>
      </w:r>
    </w:p>
    <w:p w14:paraId="1679A3DC" w14:textId="77777777" w:rsidR="000D2329" w:rsidRPr="000D2329" w:rsidRDefault="000D2329" w:rsidP="000D2329">
      <w:pPr>
        <w:rPr>
          <w:sz w:val="32"/>
          <w:szCs w:val="32"/>
        </w:rPr>
      </w:pPr>
    </w:p>
    <w:p w14:paraId="538FFEDF" w14:textId="77777777" w:rsidR="000D2329" w:rsidRPr="000D2329" w:rsidRDefault="000D2329" w:rsidP="000D2329">
      <w:pPr>
        <w:rPr>
          <w:sz w:val="32"/>
          <w:szCs w:val="32"/>
        </w:rPr>
      </w:pPr>
      <w:r w:rsidRPr="000D2329">
        <w:rPr>
          <w:sz w:val="32"/>
          <w:szCs w:val="32"/>
        </w:rPr>
        <w:t>4. Financial Burden: The cost of dementia care, including medical expenses, home modifications, and professional caregivers, can impose a significant financial burden on families and impact long-term financial security.</w:t>
      </w:r>
    </w:p>
    <w:p w14:paraId="56318395" w14:textId="77777777" w:rsidR="000D2329" w:rsidRPr="000D2329" w:rsidRDefault="000D2329" w:rsidP="000D2329">
      <w:pPr>
        <w:rPr>
          <w:sz w:val="32"/>
          <w:szCs w:val="32"/>
        </w:rPr>
      </w:pPr>
    </w:p>
    <w:p w14:paraId="4491CB69" w14:textId="77777777" w:rsidR="000D2329" w:rsidRPr="000D2329" w:rsidRDefault="000D2329" w:rsidP="000D2329">
      <w:pPr>
        <w:rPr>
          <w:sz w:val="32"/>
          <w:szCs w:val="32"/>
        </w:rPr>
      </w:pPr>
      <w:r w:rsidRPr="000D2329">
        <w:rPr>
          <w:sz w:val="32"/>
          <w:szCs w:val="32"/>
        </w:rPr>
        <w:t>5. Cognitive Decline: Progressive cognitive decline in dementia can lead to memory loss, confusion, disorientation, and difficulties in communication and decision-making, affecting overall quality of life.</w:t>
      </w:r>
    </w:p>
    <w:p w14:paraId="283564A5" w14:textId="77777777" w:rsidR="000D2329" w:rsidRPr="000D2329" w:rsidRDefault="000D2329" w:rsidP="000D2329">
      <w:pPr>
        <w:rPr>
          <w:sz w:val="32"/>
          <w:szCs w:val="32"/>
        </w:rPr>
      </w:pPr>
    </w:p>
    <w:p w14:paraId="32E2B9D3" w14:textId="77C8A6A3" w:rsidR="002056FF" w:rsidRDefault="000D2329" w:rsidP="000D2329">
      <w:pPr>
        <w:rPr>
          <w:sz w:val="32"/>
          <w:szCs w:val="32"/>
        </w:rPr>
      </w:pPr>
      <w:r w:rsidRPr="000D2329">
        <w:rPr>
          <w:sz w:val="32"/>
          <w:szCs w:val="32"/>
        </w:rPr>
        <w:t>6. Health Complications: Individuals with dementia are at higher risk of developing other health issues, such as infections, malnutrition, and physical injuries due to impaired judgment and coordination.</w:t>
      </w:r>
    </w:p>
    <w:p w14:paraId="67ADA28A" w14:textId="77777777" w:rsidR="002056FF" w:rsidRDefault="002056FF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352C1905" w14:textId="77777777" w:rsidR="00BA2647" w:rsidRPr="00BA2647" w:rsidRDefault="00BA2647" w:rsidP="000D2329">
      <w:pPr>
        <w:rPr>
          <w:sz w:val="32"/>
          <w:szCs w:val="32"/>
        </w:rPr>
      </w:pPr>
    </w:p>
    <w:sectPr w:rsidR="00BA2647" w:rsidRPr="00BA2647" w:rsidSect="00104F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54681" w14:textId="77777777" w:rsidR="001A00CA" w:rsidRDefault="001A00CA" w:rsidP="001A00CA">
      <w:pPr>
        <w:spacing w:after="0" w:line="240" w:lineRule="auto"/>
      </w:pPr>
      <w:r>
        <w:separator/>
      </w:r>
    </w:p>
  </w:endnote>
  <w:endnote w:type="continuationSeparator" w:id="0">
    <w:p w14:paraId="0E6815F6" w14:textId="77777777" w:rsidR="001A00CA" w:rsidRDefault="001A00CA" w:rsidP="001A00CA">
      <w:pPr>
        <w:spacing w:after="0" w:line="240" w:lineRule="auto"/>
      </w:pPr>
      <w:r>
        <w:continuationSeparator/>
      </w:r>
    </w:p>
  </w:endnote>
  <w:endnote w:type="continuationNotice" w:id="1">
    <w:p w14:paraId="28E4E75C" w14:textId="77777777" w:rsidR="000A0C12" w:rsidRDefault="000A0C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00CDA" w14:textId="77777777" w:rsidR="001A00CA" w:rsidRDefault="001A00CA" w:rsidP="001A00CA">
      <w:pPr>
        <w:spacing w:after="0" w:line="240" w:lineRule="auto"/>
      </w:pPr>
      <w:r>
        <w:separator/>
      </w:r>
    </w:p>
  </w:footnote>
  <w:footnote w:type="continuationSeparator" w:id="0">
    <w:p w14:paraId="7994147C" w14:textId="77777777" w:rsidR="001A00CA" w:rsidRDefault="001A00CA" w:rsidP="001A00CA">
      <w:pPr>
        <w:spacing w:after="0" w:line="240" w:lineRule="auto"/>
      </w:pPr>
      <w:r>
        <w:continuationSeparator/>
      </w:r>
    </w:p>
  </w:footnote>
  <w:footnote w:type="continuationNotice" w:id="1">
    <w:p w14:paraId="5651250D" w14:textId="77777777" w:rsidR="000A0C12" w:rsidRDefault="000A0C1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47"/>
    <w:rsid w:val="00044A8D"/>
    <w:rsid w:val="000553CD"/>
    <w:rsid w:val="000721BD"/>
    <w:rsid w:val="0007685B"/>
    <w:rsid w:val="000A0C12"/>
    <w:rsid w:val="000D2329"/>
    <w:rsid w:val="000D3BCE"/>
    <w:rsid w:val="000D64AC"/>
    <w:rsid w:val="000F3C2B"/>
    <w:rsid w:val="00104F9F"/>
    <w:rsid w:val="001A00CA"/>
    <w:rsid w:val="002056FF"/>
    <w:rsid w:val="00220941"/>
    <w:rsid w:val="00253A80"/>
    <w:rsid w:val="00260EB8"/>
    <w:rsid w:val="00332E4D"/>
    <w:rsid w:val="003738DF"/>
    <w:rsid w:val="003A1A7C"/>
    <w:rsid w:val="00502AC9"/>
    <w:rsid w:val="00507CD2"/>
    <w:rsid w:val="0055448F"/>
    <w:rsid w:val="00611F76"/>
    <w:rsid w:val="00656823"/>
    <w:rsid w:val="00854CB4"/>
    <w:rsid w:val="009073D2"/>
    <w:rsid w:val="009837CC"/>
    <w:rsid w:val="009E706C"/>
    <w:rsid w:val="00B14D1C"/>
    <w:rsid w:val="00B34EBE"/>
    <w:rsid w:val="00B837B4"/>
    <w:rsid w:val="00BA2647"/>
    <w:rsid w:val="00BB6C5D"/>
    <w:rsid w:val="00BD0466"/>
    <w:rsid w:val="00D048B0"/>
    <w:rsid w:val="00D16C96"/>
    <w:rsid w:val="00D46AB4"/>
    <w:rsid w:val="00D602A5"/>
    <w:rsid w:val="00D76FEF"/>
    <w:rsid w:val="00EB2B13"/>
    <w:rsid w:val="00EB49C2"/>
    <w:rsid w:val="00F756CF"/>
    <w:rsid w:val="00F92850"/>
    <w:rsid w:val="00FB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C652"/>
  <w15:chartTrackingRefBased/>
  <w15:docId w15:val="{E5D9F03B-B51E-46D4-A0F7-AF872E19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8DF"/>
  </w:style>
  <w:style w:type="paragraph" w:styleId="Heading1">
    <w:name w:val="heading 1"/>
    <w:basedOn w:val="Normal"/>
    <w:next w:val="Normal"/>
    <w:link w:val="Heading1Char"/>
    <w:uiPriority w:val="9"/>
    <w:qFormat/>
    <w:rsid w:val="003738D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8D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8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8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8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8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8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8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8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8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8D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3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8D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8D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8D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8D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8D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8D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8D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8D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38D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8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38D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738DF"/>
    <w:rPr>
      <w:b/>
      <w:bCs/>
    </w:rPr>
  </w:style>
  <w:style w:type="character" w:styleId="Emphasis">
    <w:name w:val="Emphasis"/>
    <w:basedOn w:val="DefaultParagraphFont"/>
    <w:uiPriority w:val="20"/>
    <w:qFormat/>
    <w:rsid w:val="003738DF"/>
    <w:rPr>
      <w:i/>
      <w:iCs/>
    </w:rPr>
  </w:style>
  <w:style w:type="paragraph" w:styleId="NoSpacing">
    <w:name w:val="No Spacing"/>
    <w:uiPriority w:val="1"/>
    <w:qFormat/>
    <w:rsid w:val="003738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38D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8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8D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8D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738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738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38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38D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38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38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A0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0CA"/>
  </w:style>
  <w:style w:type="paragraph" w:styleId="Footer">
    <w:name w:val="footer"/>
    <w:basedOn w:val="Normal"/>
    <w:link w:val="FooterChar"/>
    <w:uiPriority w:val="99"/>
    <w:unhideWhenUsed/>
    <w:rsid w:val="001A0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FBCCF-4F07-42A0-8099-9C2009FB0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 Admin</dc:creator>
  <cp:keywords/>
  <dc:description/>
  <cp:lastModifiedBy>Root Admin</cp:lastModifiedBy>
  <cp:revision>2</cp:revision>
  <dcterms:created xsi:type="dcterms:W3CDTF">2024-03-11T08:43:00Z</dcterms:created>
  <dcterms:modified xsi:type="dcterms:W3CDTF">2024-03-11T08:43:00Z</dcterms:modified>
</cp:coreProperties>
</file>